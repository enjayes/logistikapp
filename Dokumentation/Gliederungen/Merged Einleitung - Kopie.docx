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9C1FB" w14:textId="77777777" w:rsidR="00A355E5" w:rsidRDefault="00A355E5" w:rsidP="00A355E5">
      <w:r>
        <w:t>1</w:t>
      </w:r>
      <w:r>
        <w:tab/>
        <w:t>Einleitung</w:t>
      </w:r>
      <w:r>
        <w:tab/>
        <w:t>4</w:t>
      </w:r>
    </w:p>
    <w:p w14:paraId="5E5396F1" w14:textId="77777777" w:rsidR="006D120F" w:rsidRDefault="006D120F" w:rsidP="00A355E5">
      <w:r>
        <w:t>Projektplanung</w:t>
      </w:r>
    </w:p>
    <w:p w14:paraId="47D296CF" w14:textId="097B63AF" w:rsidR="00A355E5" w:rsidRDefault="006D120F" w:rsidP="00E53DCC">
      <w:pPr>
        <w:ind w:firstLine="708"/>
        <w:pPrChange w:id="0" w:author="Norbert Schmidbartl" w:date="2015-04-19T21:53:00Z">
          <w:pPr/>
        </w:pPrChange>
      </w:pPr>
      <w:del w:id="1" w:author="Norbert Schmidbartl" w:date="2015-04-19T21:53:00Z">
        <w:r>
          <w:tab/>
        </w:r>
      </w:del>
      <w:r>
        <w:t>Voruntersuchung</w:t>
      </w:r>
      <w:ins w:id="2" w:author="Norbert Schmidbartl" w:date="2015-04-19T21:53:00Z">
        <w:r w:rsidR="00E53DCC">
          <w:t xml:space="preserve"> (</w:t>
        </w:r>
        <w:r w:rsidR="00E53DCC" w:rsidRPr="00E53DCC">
          <w:t>Rahmenbedingungen</w:t>
        </w:r>
        <w:r w:rsidR="00E53DCC">
          <w:t>)</w:t>
        </w:r>
      </w:ins>
    </w:p>
    <w:p w14:paraId="74F05551" w14:textId="77777777" w:rsidR="006D120F" w:rsidRDefault="006D120F" w:rsidP="00A355E5">
      <w:r>
        <w:tab/>
      </w:r>
      <w:r>
        <w:tab/>
        <w:t>Kennzahlen Märkte</w:t>
      </w:r>
      <w:r w:rsidR="00887266">
        <w:t xml:space="preserve"> (siehe Doku </w:t>
      </w:r>
      <w:proofErr w:type="spellStart"/>
      <w:r w:rsidR="00887266">
        <w:t>Neue</w:t>
      </w:r>
      <w:proofErr w:type="spellEnd"/>
      <w:r w:rsidR="00887266">
        <w:t xml:space="preserve"> Ideen April)</w:t>
      </w:r>
    </w:p>
    <w:p w14:paraId="430607A0" w14:textId="77777777" w:rsidR="0011740E" w:rsidRDefault="0011740E" w:rsidP="00A355E5">
      <w:pPr>
        <w:rPr>
          <w:ins w:id="3" w:author="Norbert Schmidbartl" w:date="2015-04-19T21:53:00Z"/>
        </w:rPr>
      </w:pPr>
      <w:ins w:id="4" w:author="Norbert Schmidbartl" w:date="2015-04-19T21:53:00Z">
        <w:r>
          <w:tab/>
        </w:r>
        <w:r>
          <w:tab/>
          <w:t>(Befragung)</w:t>
        </w:r>
      </w:ins>
    </w:p>
    <w:p w14:paraId="595F6110" w14:textId="5DABE134" w:rsidR="0011740E" w:rsidRDefault="00887266" w:rsidP="00A355E5">
      <w:r>
        <w:tab/>
        <w:t>Ist-</w:t>
      </w:r>
      <w:del w:id="5" w:author="Norbert Schmidbartl" w:date="2015-04-19T21:53:00Z">
        <w:r>
          <w:delText>Aufnahme</w:delText>
        </w:r>
      </w:del>
      <w:ins w:id="6" w:author="Norbert Schmidbartl" w:date="2015-04-19T21:53:00Z">
        <w:r w:rsidR="0011740E">
          <w:t xml:space="preserve">Analyse </w:t>
        </w:r>
      </w:ins>
    </w:p>
    <w:p w14:paraId="27CF0CBF" w14:textId="430F6B1B" w:rsidR="0011740E" w:rsidRDefault="00887266" w:rsidP="00887266">
      <w:pPr>
        <w:rPr>
          <w:ins w:id="7" w:author="Norbert Schmidbartl" w:date="2015-04-19T21:53:00Z"/>
        </w:rPr>
      </w:pPr>
      <w:r>
        <w:tab/>
      </w:r>
      <w:r>
        <w:tab/>
        <w:t>E</w:t>
      </w:r>
      <w:r w:rsidR="00A355E5">
        <w:t>inordnung des Problems in die Handelslogistik und das Lieferantenmanagement</w:t>
      </w:r>
    </w:p>
    <w:p w14:paraId="4D28D41A" w14:textId="77777777" w:rsidR="0011740E" w:rsidRDefault="0011740E" w:rsidP="00887266">
      <w:pPr>
        <w:rPr>
          <w:ins w:id="8" w:author="Norbert Schmidbartl" w:date="2015-04-19T21:53:00Z"/>
        </w:rPr>
      </w:pPr>
      <w:ins w:id="9" w:author="Norbert Schmidbartl" w:date="2015-04-19T21:53:00Z">
        <w:r>
          <w:tab/>
        </w:r>
        <w:r>
          <w:tab/>
        </w:r>
        <w:proofErr w:type="spellStart"/>
        <w:r>
          <w:t>Use-case</w:t>
        </w:r>
        <w:proofErr w:type="spellEnd"/>
      </w:ins>
    </w:p>
    <w:p w14:paraId="25EB5D50" w14:textId="77777777" w:rsidR="00887266" w:rsidRDefault="0011740E" w:rsidP="00887266">
      <w:pPr>
        <w:rPr>
          <w:del w:id="10" w:author="Norbert Schmidbartl" w:date="2015-04-19T21:53:00Z"/>
        </w:rPr>
      </w:pPr>
      <w:ins w:id="11" w:author="Norbert Schmidbartl" w:date="2015-04-19T21:53:00Z">
        <w:r>
          <w:tab/>
        </w:r>
      </w:ins>
      <w:r>
        <w:tab/>
        <w:t>Ist-</w:t>
      </w:r>
      <w:del w:id="12" w:author="Norbert Schmidbartl" w:date="2015-04-19T21:53:00Z">
        <w:r w:rsidR="00444D5E">
          <w:delText>Analyse</w:delText>
        </w:r>
      </w:del>
    </w:p>
    <w:p w14:paraId="5275950D" w14:textId="2679ADCB" w:rsidR="0011740E" w:rsidRDefault="00444D5E" w:rsidP="00887266">
      <w:pPr>
        <w:rPr>
          <w:ins w:id="13" w:author="Norbert Schmidbartl" w:date="2015-04-19T21:53:00Z"/>
        </w:rPr>
      </w:pPr>
      <w:del w:id="14" w:author="Norbert Schmidbartl" w:date="2015-04-19T21:53:00Z">
        <w:r>
          <w:tab/>
        </w:r>
        <w:r>
          <w:tab/>
        </w:r>
      </w:del>
      <w:ins w:id="15" w:author="Norbert Schmidbartl" w:date="2015-04-19T21:53:00Z">
        <w:r w:rsidR="0011740E">
          <w:t>Kritik (</w:t>
        </w:r>
      </w:ins>
      <w:proofErr w:type="spellStart"/>
      <w:r w:rsidR="0011740E" w:rsidRPr="00444D5E">
        <w:t>Methods</w:t>
      </w:r>
      <w:proofErr w:type="spellEnd"/>
      <w:r w:rsidR="0011740E" w:rsidRPr="00444D5E">
        <w:t>-Time Measurement</w:t>
      </w:r>
      <w:ins w:id="16" w:author="Norbert Schmidbartl" w:date="2015-04-19T21:53:00Z">
        <w:r w:rsidR="0011740E">
          <w:t>)</w:t>
        </w:r>
        <w:bookmarkStart w:id="17" w:name="_GoBack"/>
        <w:bookmarkEnd w:id="17"/>
      </w:ins>
    </w:p>
    <w:p w14:paraId="03E402B2" w14:textId="5F9FB298" w:rsidR="0011740E" w:rsidRDefault="00887266" w:rsidP="00887266">
      <w:ins w:id="18" w:author="Norbert Schmidbartl" w:date="2015-04-19T21:53:00Z">
        <w:r>
          <w:tab/>
        </w:r>
      </w:ins>
      <w:moveFromRangeStart w:id="19" w:author="Norbert Schmidbartl" w:date="2015-04-19T21:53:00Z" w:name="move417243762"/>
      <w:moveFrom w:id="20" w:author="Norbert Schmidbartl" w:date="2015-04-19T21:53:00Z">
        <w:r w:rsidR="0011740E">
          <w:t>Zielplanung</w:t>
        </w:r>
      </w:moveFrom>
      <w:moveFromRangeEnd w:id="19"/>
      <w:del w:id="21" w:author="Norbert Schmidbartl" w:date="2015-04-19T21:53:00Z">
        <w:r>
          <w:delText xml:space="preserve"> und </w:delText>
        </w:r>
      </w:del>
      <w:r>
        <w:t>Soll-Konzeption</w:t>
      </w:r>
    </w:p>
    <w:p w14:paraId="0C9357A6" w14:textId="77777777" w:rsidR="00DD0C27" w:rsidRDefault="00887266" w:rsidP="00887266">
      <w:pPr>
        <w:ind w:firstLine="708"/>
        <w:rPr>
          <w:ins w:id="22" w:author="Wirko Bengasa" w:date="2015-04-19T21:53:00Z"/>
        </w:rPr>
      </w:pPr>
      <w:r>
        <w:tab/>
        <w:t>2.2</w:t>
      </w:r>
      <w:r>
        <w:tab/>
      </w:r>
      <w:ins w:id="23" w:author="Wirko Bengasa" w:date="2015-04-19T21:53:00Z">
        <w:r w:rsidR="00DD0C27">
          <w:t>Aufgabe</w:t>
        </w:r>
      </w:ins>
    </w:p>
    <w:p w14:paraId="5D481A83" w14:textId="77777777" w:rsidR="00887266" w:rsidRDefault="00887266" w:rsidP="00887266">
      <w:pPr>
        <w:ind w:firstLine="708"/>
      </w:pPr>
      <w:r>
        <w:t>Formale Prozessbeschreibungen</w:t>
      </w:r>
      <w:r>
        <w:tab/>
      </w:r>
    </w:p>
    <w:p w14:paraId="322E081B" w14:textId="77777777" w:rsidR="00887266" w:rsidRDefault="00887266" w:rsidP="00887266">
      <w:pPr>
        <w:ind w:left="1416" w:firstLine="708"/>
      </w:pPr>
      <w:r>
        <w:t>2.2.1</w:t>
      </w:r>
      <w:r>
        <w:tab/>
        <w:t>Übersicht</w:t>
      </w:r>
      <w:r>
        <w:tab/>
      </w:r>
    </w:p>
    <w:p w14:paraId="2AF9B898" w14:textId="77777777" w:rsidR="00887266" w:rsidRDefault="00887266" w:rsidP="00887266">
      <w:pPr>
        <w:ind w:left="1416" w:firstLine="708"/>
      </w:pPr>
      <w:r>
        <w:t>2.2.2</w:t>
      </w:r>
      <w:r>
        <w:tab/>
        <w:t>Beschreibung des Prozessablaufs</w:t>
      </w:r>
      <w:del w:id="24" w:author="Wirko Bengasa" w:date="2015-04-19T21:53:00Z">
        <w:r>
          <w:tab/>
        </w:r>
      </w:del>
    </w:p>
    <w:p w14:paraId="492B6F51" w14:textId="7B2B314E" w:rsidR="00444D5E" w:rsidRDefault="00254B9A" w:rsidP="0011740E">
      <w:pPr>
        <w:rPr>
          <w:del w:id="25" w:author="Wirko Bengasa" w:date="2015-04-19T21:53:00Z"/>
        </w:rPr>
      </w:pPr>
      <w:r>
        <w:tab/>
      </w:r>
      <w:del w:id="26" w:author="Wirko Bengasa" w:date="2015-04-19T21:53:00Z">
        <w:r w:rsidR="00887266">
          <w:tab/>
        </w:r>
        <w:r w:rsidR="00887266">
          <w:tab/>
        </w:r>
      </w:del>
    </w:p>
    <w:p w14:paraId="30C67F2E" w14:textId="77777777" w:rsidR="00254B9A" w:rsidRDefault="0011740E" w:rsidP="0067239B">
      <w:moveToRangeStart w:id="27" w:author="Norbert Schmidbartl" w:date="2015-04-19T21:53:00Z" w:name="move417243762"/>
      <w:moveTo w:id="28" w:author="Norbert Schmidbartl" w:date="2015-04-19T21:53:00Z">
        <w:r>
          <w:t>Zielplanung</w:t>
        </w:r>
      </w:moveTo>
      <w:moveToRangeEnd w:id="27"/>
      <w:ins w:id="29" w:author="Wirko Bengasa" w:date="2015-04-19T21:53:00Z">
        <w:r w:rsidR="0067239B">
          <w:tab/>
        </w:r>
        <w:r w:rsidR="0067239B">
          <w:tab/>
        </w:r>
      </w:ins>
    </w:p>
    <w:p w14:paraId="0B963A66" w14:textId="4A09D6AF" w:rsidR="00887266" w:rsidRDefault="0067239B" w:rsidP="00254B9A">
      <w:pPr>
        <w:ind w:left="708" w:firstLine="708"/>
        <w:rPr>
          <w:ins w:id="30" w:author="Wirko Bengasa" w:date="2015-04-19T21:53:00Z"/>
        </w:rPr>
      </w:pPr>
      <w:ins w:id="31" w:author="Wirko Bengasa" w:date="2015-04-19T21:53:00Z">
        <w:r>
          <w:t>Technische Umsetzung</w:t>
        </w:r>
        <w:r w:rsidR="0026519F">
          <w:t xml:space="preserve"> </w:t>
        </w:r>
        <w:r w:rsidR="00887266">
          <w:tab/>
        </w:r>
      </w:ins>
    </w:p>
    <w:p w14:paraId="225A56F0" w14:textId="1D4B0C49" w:rsidR="0011740E" w:rsidRDefault="00887266" w:rsidP="0011740E">
      <w:pPr>
        <w:ind w:left="708"/>
        <w:rPr>
          <w:ins w:id="32" w:author="Norbert Schmidbartl" w:date="2015-04-19T21:53:00Z"/>
        </w:rPr>
      </w:pPr>
      <w:ins w:id="33" w:author="Wirko Bengasa" w:date="2015-04-19T21:53:00Z">
        <w:r>
          <w:tab/>
        </w:r>
        <w:r>
          <w:tab/>
        </w:r>
      </w:ins>
    </w:p>
    <w:p w14:paraId="7EC5E6DD" w14:textId="77777777" w:rsidR="0011740E" w:rsidRDefault="0011740E" w:rsidP="0011740E">
      <w:pPr>
        <w:ind w:left="708" w:firstLine="708"/>
        <w:rPr>
          <w:ins w:id="34" w:author="Norbert Schmidbartl" w:date="2015-04-19T21:53:00Z"/>
        </w:rPr>
      </w:pPr>
      <w:ins w:id="35" w:author="Norbert Schmidbartl" w:date="2015-04-19T21:53:00Z">
        <w:r>
          <w:t xml:space="preserve">(Auswahl Betriebssystem, Hardware, Server-Umgebung </w:t>
        </w:r>
        <w:proofErr w:type="spellStart"/>
        <w:r>
          <w:t>ect</w:t>
        </w:r>
        <w:proofErr w:type="spellEnd"/>
        <w:r>
          <w:t>)</w:t>
        </w:r>
      </w:ins>
    </w:p>
    <w:p w14:paraId="0936968A" w14:textId="77777777" w:rsidR="0011740E" w:rsidRDefault="0011740E" w:rsidP="0011740E">
      <w:pPr>
        <w:ind w:left="708" w:firstLine="708"/>
        <w:pPrChange w:id="36" w:author="Norbert Schmidbartl" w:date="2015-04-19T21:53:00Z">
          <w:pPr/>
        </w:pPrChange>
      </w:pPr>
      <w:r>
        <w:t>2.3</w:t>
      </w:r>
      <w:r>
        <w:tab/>
        <w:t>Bewertung der Wirtschaftlichkeit</w:t>
      </w:r>
    </w:p>
    <w:p w14:paraId="0E39CF21" w14:textId="77777777" w:rsidR="0011740E" w:rsidRPr="00444D5E" w:rsidRDefault="0011740E" w:rsidP="0011740E">
      <w:pPr>
        <w:numPr>
          <w:ilvl w:val="2"/>
          <w:numId w:val="1"/>
        </w:numPr>
      </w:pPr>
      <w:r w:rsidRPr="00444D5E">
        <w:t>Kosten/Nutzen Rechnung</w:t>
      </w:r>
    </w:p>
    <w:p w14:paraId="5ACBD1CB" w14:textId="77777777"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tablet</w:t>
      </w:r>
      <w:proofErr w:type="spellEnd"/>
    </w:p>
    <w:p w14:paraId="583C4A69" w14:textId="77777777" w:rsidR="0011740E" w:rsidRPr="00444D5E" w:rsidRDefault="0011740E" w:rsidP="0011740E">
      <w:pPr>
        <w:numPr>
          <w:ilvl w:val="3"/>
          <w:numId w:val="1"/>
        </w:numPr>
      </w:pPr>
      <w:proofErr w:type="spellStart"/>
      <w:r w:rsidRPr="00444D5E">
        <w:t>halterung</w:t>
      </w:r>
      <w:proofErr w:type="spellEnd"/>
    </w:p>
    <w:p w14:paraId="1BFF8D0A" w14:textId="77777777" w:rsidR="0011740E" w:rsidRDefault="0011740E" w:rsidP="0011740E">
      <w:pPr>
        <w:numPr>
          <w:ilvl w:val="3"/>
          <w:numId w:val="1"/>
        </w:numPr>
      </w:pPr>
      <w:proofErr w:type="spellStart"/>
      <w:r w:rsidRPr="00444D5E">
        <w:t>repeater</w:t>
      </w:r>
      <w:proofErr w:type="spellEnd"/>
    </w:p>
    <w:p w14:paraId="35D28BE1" w14:textId="77777777" w:rsidR="0011740E" w:rsidRDefault="0011740E" w:rsidP="0011740E">
      <w:pPr>
        <w:numPr>
          <w:ilvl w:val="3"/>
          <w:numId w:val="1"/>
        </w:numPr>
      </w:pPr>
      <w:proofErr w:type="spellStart"/>
      <w:r>
        <w:t>Methods</w:t>
      </w:r>
      <w:proofErr w:type="spellEnd"/>
      <w:r>
        <w:t xml:space="preserve">-Time </w:t>
      </w:r>
      <w:proofErr w:type="spellStart"/>
      <w:r>
        <w:t>Measurment</w:t>
      </w:r>
      <w:proofErr w:type="spellEnd"/>
    </w:p>
    <w:p w14:paraId="694D0902" w14:textId="63230CF5" w:rsidR="0011740E" w:rsidRDefault="0067239B" w:rsidP="0011740E">
      <w:pPr>
        <w:pPrChange w:id="37" w:author="Norbert Schmidbartl" w:date="2015-04-19T21:53:00Z">
          <w:pPr>
            <w:numPr>
              <w:ilvl w:val="1"/>
              <w:numId w:val="1"/>
            </w:numPr>
            <w:tabs>
              <w:tab w:val="num" w:pos="1440"/>
            </w:tabs>
            <w:ind w:left="1440" w:hanging="360"/>
          </w:pPr>
        </w:pPrChange>
      </w:pPr>
      <w:ins w:id="38" w:author="Wirko Bengasa" w:date="2015-04-19T21:53:00Z">
        <w:r>
          <w:t>Machbarkeitsanalyse</w:t>
        </w:r>
      </w:ins>
    </w:p>
    <w:p w14:paraId="4B5F7C80" w14:textId="77777777" w:rsidR="00A355E5" w:rsidRDefault="00A355E5" w:rsidP="00653B28">
      <w:pPr>
        <w:ind w:left="708" w:hanging="708"/>
        <w:pPrChange w:id="39" w:author="Norbert Schmidbartl" w:date="2015-04-19T21:53:00Z">
          <w:pPr/>
        </w:pPrChange>
      </w:pPr>
      <w:r>
        <w:t>3</w:t>
      </w:r>
      <w:r>
        <w:tab/>
        <w:t>Anforderungsdokumentation</w:t>
      </w:r>
    </w:p>
    <w:p w14:paraId="29380E1F" w14:textId="77777777" w:rsidR="00A355E5" w:rsidRDefault="00A355E5" w:rsidP="00A355E5">
      <w:pPr>
        <w:ind w:firstLine="708"/>
      </w:pPr>
      <w:r>
        <w:t>3.1</w:t>
      </w:r>
      <w:r>
        <w:tab/>
        <w:t>Lieferanten-Applikation</w:t>
      </w:r>
    </w:p>
    <w:p w14:paraId="66828A02" w14:textId="77777777" w:rsidR="00A355E5" w:rsidRDefault="00A355E5" w:rsidP="00A355E5">
      <w:pPr>
        <w:ind w:firstLine="708"/>
      </w:pPr>
      <w:r>
        <w:t>3.2</w:t>
      </w:r>
      <w:r>
        <w:tab/>
        <w:t>Administrations-Oberfläche</w:t>
      </w:r>
      <w:r>
        <w:tab/>
      </w:r>
    </w:p>
    <w:p w14:paraId="38F56B42" w14:textId="77777777" w:rsidR="00A355E5" w:rsidRDefault="00A355E5" w:rsidP="00A355E5">
      <w:pPr>
        <w:ind w:firstLine="708"/>
      </w:pPr>
      <w:r>
        <w:t>3.3</w:t>
      </w:r>
      <w:r>
        <w:tab/>
        <w:t>Server</w:t>
      </w:r>
      <w:r>
        <w:tab/>
      </w:r>
    </w:p>
    <w:p w14:paraId="3A209878" w14:textId="52B4F4EF" w:rsidR="000A5B2D" w:rsidRDefault="00E53DCC" w:rsidP="00A355E5">
      <w:pPr>
        <w:ind w:firstLine="708"/>
        <w:rPr>
          <w:ins w:id="40" w:author="Norbert Schmidbartl" w:date="2015-04-19T21:53:00Z"/>
        </w:rPr>
      </w:pPr>
      <w:r>
        <w:t>3.4</w:t>
      </w:r>
      <w:r>
        <w:tab/>
        <w:t>Allgemein</w:t>
      </w:r>
      <w:del w:id="41" w:author="Norbert Schmidbartl" w:date="2015-04-19T21:53:00Z">
        <w:r w:rsidR="00A355E5">
          <w:tab/>
          <w:delText>16</w:delText>
        </w:r>
      </w:del>
    </w:p>
    <w:p w14:paraId="0F86171A" w14:textId="77777777" w:rsidR="00E53DCC" w:rsidRDefault="00E53DCC" w:rsidP="00A355E5">
      <w:pPr>
        <w:ind w:firstLine="708"/>
        <w:rPr>
          <w:ins w:id="42" w:author="Norbert Schmidbartl" w:date="2015-04-19T21:53:00Z"/>
        </w:rPr>
      </w:pPr>
    </w:p>
    <w:p w14:paraId="2630FC51" w14:textId="77777777" w:rsidR="00E53DCC" w:rsidRPr="00A355E5" w:rsidRDefault="00E53DCC" w:rsidP="00A355E5">
      <w:pPr>
        <w:ind w:firstLine="708"/>
      </w:pPr>
      <w:ins w:id="43" w:author="Norbert Schmidbartl" w:date="2015-04-19T21:53:00Z">
        <w:r w:rsidRPr="00E53DCC">
          <w:t>Qualitätskontrolle</w:t>
        </w:r>
      </w:ins>
    </w:p>
    <w:sectPr w:rsidR="00E53DCC" w:rsidRPr="00A35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11740E"/>
    <w:rsid w:val="001B7E94"/>
    <w:rsid w:val="00254B9A"/>
    <w:rsid w:val="0026519F"/>
    <w:rsid w:val="003D2588"/>
    <w:rsid w:val="00444D5E"/>
    <w:rsid w:val="00461EB7"/>
    <w:rsid w:val="00653B28"/>
    <w:rsid w:val="0067239B"/>
    <w:rsid w:val="006D120F"/>
    <w:rsid w:val="00850C98"/>
    <w:rsid w:val="00887266"/>
    <w:rsid w:val="008F2488"/>
    <w:rsid w:val="009632D0"/>
    <w:rsid w:val="00A025E8"/>
    <w:rsid w:val="00A355E5"/>
    <w:rsid w:val="00D42BE6"/>
    <w:rsid w:val="00D77D03"/>
    <w:rsid w:val="00DD0C27"/>
    <w:rsid w:val="00E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EBA7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4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B7E2-13C1-4F1B-B43D-F08204E1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1</cp:revision>
  <dcterms:created xsi:type="dcterms:W3CDTF">2015-04-19T14:02:00Z</dcterms:created>
  <dcterms:modified xsi:type="dcterms:W3CDTF">2015-04-19T19:57:00Z</dcterms:modified>
</cp:coreProperties>
</file>